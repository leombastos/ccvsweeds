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89D2" w14:textId="77777777" w:rsidR="00074103" w:rsidRDefault="00074103" w:rsidP="00074103">
      <w:pPr>
        <w:rPr>
          <w:sz w:val="24"/>
          <w:szCs w:val="24"/>
        </w:rPr>
      </w:pPr>
    </w:p>
    <w:p w14:paraId="105700E1" w14:textId="77777777" w:rsidR="00074103" w:rsidRDefault="00074103" w:rsidP="00074103">
      <w:pPr>
        <w:rPr>
          <w:sz w:val="24"/>
          <w:szCs w:val="24"/>
        </w:rPr>
      </w:pPr>
    </w:p>
    <w:p w14:paraId="74C96511" w14:textId="77777777" w:rsidR="009F1B13" w:rsidRDefault="00EF279C" w:rsidP="0007410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Materials and methods</w:t>
      </w:r>
    </w:p>
    <w:p w14:paraId="6D373941" w14:textId="77777777" w:rsidR="009F1B13" w:rsidRPr="009F1B13" w:rsidRDefault="009F1B13" w:rsidP="00074103">
      <w:pPr>
        <w:rPr>
          <w:i/>
          <w:sz w:val="24"/>
          <w:szCs w:val="24"/>
        </w:rPr>
      </w:pPr>
      <w:r>
        <w:rPr>
          <w:i/>
          <w:sz w:val="24"/>
          <w:szCs w:val="24"/>
        </w:rPr>
        <w:t>Literature search</w:t>
      </w:r>
      <w:r w:rsidR="00714126">
        <w:rPr>
          <w:i/>
          <w:sz w:val="24"/>
          <w:szCs w:val="24"/>
        </w:rPr>
        <w:t xml:space="preserve"> and data extraction</w:t>
      </w:r>
    </w:p>
    <w:p w14:paraId="7A9C6B05" w14:textId="77777777" w:rsidR="00074103" w:rsidRDefault="00074103" w:rsidP="00074103">
      <w:pPr>
        <w:rPr>
          <w:sz w:val="24"/>
          <w:szCs w:val="24"/>
        </w:rPr>
      </w:pPr>
      <w:r>
        <w:rPr>
          <w:sz w:val="24"/>
          <w:szCs w:val="24"/>
        </w:rPr>
        <w:t>A systematic search of the literature was conducted using Web of Science Core Collection, CAB Abstracts, and BIOSIS databases</w:t>
      </w:r>
      <w:r w:rsidR="00753D0F">
        <w:rPr>
          <w:sz w:val="24"/>
          <w:szCs w:val="24"/>
        </w:rPr>
        <w:t>. The search was conducted</w:t>
      </w:r>
      <w:r>
        <w:rPr>
          <w:sz w:val="24"/>
          <w:szCs w:val="24"/>
        </w:rPr>
        <w:t xml:space="preserve"> from June through August of 2020</w:t>
      </w:r>
      <w:r w:rsidR="00753D0F">
        <w:rPr>
          <w:sz w:val="24"/>
          <w:szCs w:val="24"/>
        </w:rPr>
        <w:t xml:space="preserve"> using the following Boolean string: </w:t>
      </w:r>
      <w:r w:rsidR="00753D0F" w:rsidRPr="00074103">
        <w:rPr>
          <w:sz w:val="24"/>
          <w:szCs w:val="24"/>
        </w:rPr>
        <w:t>("weed management" OR "weed control" OR "weed science" OR "weed suppression") AND "cover crop" OR "catch crop" OR "green manure”</w:t>
      </w:r>
      <w:r w:rsidR="00753D0F">
        <w:rPr>
          <w:sz w:val="24"/>
          <w:szCs w:val="24"/>
        </w:rPr>
        <w:t xml:space="preserve">. </w:t>
      </w:r>
      <w:r w:rsidR="009F1B13">
        <w:rPr>
          <w:sz w:val="24"/>
          <w:szCs w:val="24"/>
        </w:rPr>
        <w:t xml:space="preserve">An </w:t>
      </w:r>
      <w:r w:rsidR="00527A81">
        <w:rPr>
          <w:sz w:val="24"/>
          <w:szCs w:val="24"/>
        </w:rPr>
        <w:t>initial selection criterion</w:t>
      </w:r>
      <w:r w:rsidR="009F1B13">
        <w:rPr>
          <w:sz w:val="24"/>
          <w:szCs w:val="24"/>
        </w:rPr>
        <w:t xml:space="preserve"> required that all peer-reviewed j</w:t>
      </w:r>
      <w:r w:rsidR="00753D0F">
        <w:rPr>
          <w:sz w:val="24"/>
          <w:szCs w:val="24"/>
        </w:rPr>
        <w:t>ournal</w:t>
      </w:r>
      <w:r w:rsidR="00527A81">
        <w:rPr>
          <w:sz w:val="24"/>
          <w:szCs w:val="24"/>
        </w:rPr>
        <w:t>s</w:t>
      </w:r>
      <w:r w:rsidR="00753D0F">
        <w:rPr>
          <w:sz w:val="24"/>
          <w:szCs w:val="24"/>
        </w:rPr>
        <w:t xml:space="preserve"> </w:t>
      </w:r>
      <w:r w:rsidR="009F1B13">
        <w:rPr>
          <w:sz w:val="24"/>
          <w:szCs w:val="24"/>
        </w:rPr>
        <w:t>were conducted in the</w:t>
      </w:r>
      <w:r w:rsidR="00753D0F">
        <w:rPr>
          <w:sz w:val="24"/>
          <w:szCs w:val="24"/>
        </w:rPr>
        <w:t xml:space="preserve"> following US states: Alabama, Arkansas, Florida, Georgia, Louisiana, Mississippi, North Carolina, South Carolina, and Tennessee. Together, these comprise all the states with the USDA ARS Southeast Region. Subsequent filtering was based on identifying journal articles that </w:t>
      </w:r>
      <w:proofErr w:type="spellStart"/>
      <w:r w:rsidR="00753D0F">
        <w:rPr>
          <w:sz w:val="24"/>
          <w:szCs w:val="24"/>
        </w:rPr>
        <w:t>i</w:t>
      </w:r>
      <w:proofErr w:type="spellEnd"/>
      <w:r w:rsidR="00753D0F">
        <w:rPr>
          <w:sz w:val="24"/>
          <w:szCs w:val="24"/>
        </w:rPr>
        <w:t>.) measured the response variable weed biomass (WBIO) or weed density (WDEN)</w:t>
      </w:r>
      <w:r w:rsidR="004010D5">
        <w:rPr>
          <w:sz w:val="24"/>
          <w:szCs w:val="24"/>
        </w:rPr>
        <w:t xml:space="preserve"> and</w:t>
      </w:r>
      <w:r w:rsidR="00753D0F">
        <w:rPr>
          <w:sz w:val="24"/>
          <w:szCs w:val="24"/>
        </w:rPr>
        <w:t xml:space="preserve"> ii.) </w:t>
      </w:r>
      <w:r w:rsidR="009F1B13">
        <w:rPr>
          <w:sz w:val="24"/>
          <w:szCs w:val="24"/>
        </w:rPr>
        <w:t>measured</w:t>
      </w:r>
      <w:r w:rsidR="004010D5">
        <w:rPr>
          <w:sz w:val="24"/>
          <w:szCs w:val="24"/>
        </w:rPr>
        <w:t xml:space="preserve"> said response variables</w:t>
      </w:r>
      <w:r w:rsidR="009F1B13">
        <w:rPr>
          <w:sz w:val="24"/>
          <w:szCs w:val="24"/>
        </w:rPr>
        <w:t xml:space="preserve"> in the same crop, at the same time point, and with all management activities being identical save for the presence of a fall-planted CC. </w:t>
      </w:r>
      <w:r w:rsidR="004010D5">
        <w:rPr>
          <w:sz w:val="24"/>
          <w:szCs w:val="24"/>
        </w:rPr>
        <w:t>After removal of duplicates and application of the filtering criteria described above, 29 papers were used for data extraction and analysis. The specifics of the literature search are documented in a PRISMA flow chart (</w:t>
      </w:r>
      <w:r w:rsidR="004010D5" w:rsidRPr="004010D5">
        <w:rPr>
          <w:color w:val="FF0000"/>
          <w:sz w:val="24"/>
          <w:szCs w:val="24"/>
        </w:rPr>
        <w:t>Supplemental 1</w:t>
      </w:r>
      <w:r w:rsidR="004010D5">
        <w:rPr>
          <w:sz w:val="24"/>
          <w:szCs w:val="24"/>
        </w:rPr>
        <w:t xml:space="preserve">). </w:t>
      </w:r>
    </w:p>
    <w:p w14:paraId="5DC29B1F" w14:textId="77777777" w:rsidR="004010D5" w:rsidRPr="00E53CD2" w:rsidRDefault="004010D5" w:rsidP="00074103">
      <w:pPr>
        <w:rPr>
          <w:sz w:val="24"/>
          <w:szCs w:val="24"/>
        </w:rPr>
      </w:pPr>
      <w:r>
        <w:rPr>
          <w:sz w:val="24"/>
          <w:szCs w:val="24"/>
        </w:rPr>
        <w:t xml:space="preserve">Paired comparisons of WBIO or WDEN were extracted from tables and/or figures within our selected journal articles. When data were presented solely in figure-format, the </w:t>
      </w:r>
      <w:proofErr w:type="spellStart"/>
      <w:r w:rsidRPr="004010D5">
        <w:rPr>
          <w:sz w:val="24"/>
          <w:szCs w:val="24"/>
        </w:rPr>
        <w:t>GetData</w:t>
      </w:r>
      <w:proofErr w:type="spellEnd"/>
      <w:r w:rsidRPr="004010D5">
        <w:rPr>
          <w:sz w:val="24"/>
          <w:szCs w:val="24"/>
        </w:rPr>
        <w:t xml:space="preserve"> graph digitizer</w:t>
      </w:r>
      <w:r>
        <w:rPr>
          <w:sz w:val="24"/>
          <w:szCs w:val="24"/>
        </w:rPr>
        <w:t xml:space="preserve"> (</w:t>
      </w:r>
      <w:r w:rsidRPr="004010D5">
        <w:rPr>
          <w:sz w:val="24"/>
          <w:szCs w:val="24"/>
        </w:rPr>
        <w:t>http://getdata-graph-digitizer. com/</w:t>
      </w:r>
      <w:r>
        <w:rPr>
          <w:sz w:val="24"/>
          <w:szCs w:val="24"/>
        </w:rPr>
        <w:t xml:space="preserve">) was used to extract relevant data. </w:t>
      </w:r>
      <w:r w:rsidR="00D5358A">
        <w:rPr>
          <w:sz w:val="24"/>
          <w:szCs w:val="24"/>
        </w:rPr>
        <w:t>For WDEN, if measurements were taken at multiple time points in a given season, we</w:t>
      </w:r>
      <w:r w:rsidR="00527A81">
        <w:rPr>
          <w:sz w:val="24"/>
          <w:szCs w:val="24"/>
        </w:rPr>
        <w:t xml:space="preserve"> either</w:t>
      </w:r>
      <w:r w:rsidR="009478AA">
        <w:rPr>
          <w:sz w:val="24"/>
          <w:szCs w:val="24"/>
        </w:rPr>
        <w:t xml:space="preserve"> </w:t>
      </w:r>
      <w:r w:rsidR="00D5358A">
        <w:rPr>
          <w:sz w:val="24"/>
          <w:szCs w:val="24"/>
        </w:rPr>
        <w:t xml:space="preserve">extracted data </w:t>
      </w:r>
      <w:r w:rsidR="009478AA">
        <w:rPr>
          <w:sz w:val="24"/>
          <w:szCs w:val="24"/>
        </w:rPr>
        <w:t>from the final WDEN measurement</w:t>
      </w:r>
      <w:r w:rsidR="00527A81">
        <w:rPr>
          <w:sz w:val="24"/>
          <w:szCs w:val="24"/>
        </w:rPr>
        <w:t>, if that value represented a cumulative seasonal total, or summed all values in order to generate a value for the cumulative seasonal total</w:t>
      </w:r>
      <w:r w:rsidR="00D5358A">
        <w:rPr>
          <w:sz w:val="24"/>
          <w:szCs w:val="24"/>
        </w:rPr>
        <w:t>.</w:t>
      </w:r>
      <w:r w:rsidR="00D5358A" w:rsidRPr="00D5358A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For each com</w:t>
      </w:r>
      <w:r w:rsidR="00AE33E8">
        <w:rPr>
          <w:sz w:val="24"/>
          <w:szCs w:val="24"/>
        </w:rPr>
        <w:t xml:space="preserve">parison, we also extracted </w:t>
      </w:r>
      <w:r w:rsidR="00527A81">
        <w:rPr>
          <w:sz w:val="24"/>
          <w:szCs w:val="24"/>
        </w:rPr>
        <w:t>c</w:t>
      </w:r>
      <w:r w:rsidR="00EF279C">
        <w:rPr>
          <w:sz w:val="24"/>
          <w:szCs w:val="24"/>
        </w:rPr>
        <w:t>ash</w:t>
      </w:r>
      <w:r w:rsidR="00527A81">
        <w:rPr>
          <w:sz w:val="24"/>
          <w:szCs w:val="24"/>
        </w:rPr>
        <w:t xml:space="preserve"> crop yield</w:t>
      </w:r>
      <w:r w:rsidR="00EF279C">
        <w:rPr>
          <w:sz w:val="24"/>
          <w:szCs w:val="24"/>
        </w:rPr>
        <w:t xml:space="preserve"> (CY)</w:t>
      </w:r>
      <w:r w:rsidR="00527A81">
        <w:rPr>
          <w:sz w:val="24"/>
          <w:szCs w:val="24"/>
        </w:rPr>
        <w:t xml:space="preserve"> data if provided. </w:t>
      </w:r>
      <w:r w:rsidR="00E53CD2">
        <w:rPr>
          <w:sz w:val="24"/>
          <w:szCs w:val="24"/>
        </w:rPr>
        <w:t>Relevant</w:t>
      </w:r>
      <w:r w:rsidR="00527A81">
        <w:rPr>
          <w:sz w:val="24"/>
          <w:szCs w:val="24"/>
        </w:rPr>
        <w:t xml:space="preserve"> information was extracted</w:t>
      </w:r>
      <w:r w:rsidR="00714126">
        <w:rPr>
          <w:sz w:val="24"/>
          <w:szCs w:val="24"/>
        </w:rPr>
        <w:t xml:space="preserve"> </w:t>
      </w:r>
      <w:r w:rsidR="00527A81">
        <w:rPr>
          <w:sz w:val="24"/>
          <w:szCs w:val="24"/>
        </w:rPr>
        <w:t xml:space="preserve">and </w:t>
      </w:r>
      <w:r w:rsidR="00714126">
        <w:rPr>
          <w:sz w:val="24"/>
          <w:szCs w:val="24"/>
        </w:rPr>
        <w:t>assessed as</w:t>
      </w:r>
      <w:r w:rsidR="00AE33E8">
        <w:rPr>
          <w:sz w:val="24"/>
          <w:szCs w:val="24"/>
        </w:rPr>
        <w:t xml:space="preserve"> potential moderator variables. Examples </w:t>
      </w:r>
      <w:r w:rsidR="00E53CD2">
        <w:rPr>
          <w:sz w:val="24"/>
          <w:szCs w:val="24"/>
        </w:rPr>
        <w:t xml:space="preserve">include information about how and where the study was conducted, geographical and pedological information, cover crop </w:t>
      </w:r>
      <w:r w:rsidR="00AE33E8">
        <w:rPr>
          <w:sz w:val="24"/>
          <w:szCs w:val="24"/>
        </w:rPr>
        <w:t xml:space="preserve">management </w:t>
      </w:r>
      <w:r w:rsidR="00E53CD2">
        <w:rPr>
          <w:sz w:val="24"/>
          <w:szCs w:val="24"/>
        </w:rPr>
        <w:t xml:space="preserve">and weeds present in a given study. The complete dataset with metadata describing both response and moderator variable information is available at </w:t>
      </w:r>
      <w:commentRangeStart w:id="0"/>
      <w:r w:rsidR="00E53CD2" w:rsidRPr="00E53CD2">
        <w:rPr>
          <w:color w:val="FF0000"/>
          <w:sz w:val="24"/>
          <w:szCs w:val="24"/>
        </w:rPr>
        <w:t>YOUR GITHUB</w:t>
      </w:r>
      <w:commentRangeEnd w:id="0"/>
      <w:r w:rsidR="00DB26FB">
        <w:rPr>
          <w:rStyle w:val="CommentReference"/>
        </w:rPr>
        <w:commentReference w:id="0"/>
      </w:r>
      <w:r w:rsidR="00E53CD2">
        <w:rPr>
          <w:sz w:val="24"/>
          <w:szCs w:val="24"/>
        </w:rPr>
        <w:t xml:space="preserve">. </w:t>
      </w:r>
    </w:p>
    <w:p w14:paraId="0DC5DB4B" w14:textId="77777777" w:rsidR="009F1B13" w:rsidRDefault="00EF279C" w:rsidP="00074103">
      <w:pPr>
        <w:rPr>
          <w:i/>
          <w:sz w:val="24"/>
          <w:szCs w:val="24"/>
        </w:rPr>
      </w:pPr>
      <w:r>
        <w:rPr>
          <w:i/>
          <w:sz w:val="24"/>
          <w:szCs w:val="24"/>
        </w:rPr>
        <w:t>Data analysis</w:t>
      </w:r>
    </w:p>
    <w:p w14:paraId="7A7A765A" w14:textId="3B6E1E23" w:rsidR="00EF279C" w:rsidRDefault="008373DE" w:rsidP="003D0DFA">
      <w:pPr>
        <w:ind w:firstLine="720"/>
        <w:rPr>
          <w:ins w:id="1" w:author="Leonardo Mendes Bastos" w:date="2022-07-07T11:58:00Z"/>
          <w:iCs/>
          <w:sz w:val="24"/>
          <w:szCs w:val="24"/>
        </w:rPr>
      </w:pPr>
      <w:ins w:id="2" w:author="Leonardo Mendes Bastos" w:date="2022-07-07T10:28:00Z">
        <w:r>
          <w:rPr>
            <w:iCs/>
            <w:sz w:val="24"/>
            <w:szCs w:val="24"/>
          </w:rPr>
          <w:t xml:space="preserve">The response variables WBIO, WDEN, and CY were </w:t>
        </w:r>
      </w:ins>
      <w:ins w:id="3" w:author="Leonardo Mendes Bastos" w:date="2022-07-07T10:29:00Z">
        <w:r>
          <w:rPr>
            <w:iCs/>
            <w:sz w:val="24"/>
            <w:szCs w:val="24"/>
          </w:rPr>
          <w:t xml:space="preserve">first transformed into </w:t>
        </w:r>
      </w:ins>
      <w:ins w:id="4" w:author="Leonardo Mendes Bastos" w:date="2022-07-07T10:30:00Z">
        <w:r>
          <w:rPr>
            <w:iCs/>
            <w:sz w:val="24"/>
            <w:szCs w:val="24"/>
          </w:rPr>
          <w:t xml:space="preserve">the </w:t>
        </w:r>
      </w:ins>
      <w:ins w:id="5" w:author="Leonardo Mendes Bastos" w:date="2022-07-07T10:29:00Z">
        <w:r>
          <w:rPr>
            <w:iCs/>
            <w:sz w:val="24"/>
            <w:szCs w:val="24"/>
          </w:rPr>
          <w:t>log response ratio (LRR)</w:t>
        </w:r>
      </w:ins>
      <w:ins w:id="6" w:author="Leonardo Mendes Bastos" w:date="2022-07-07T10:30:00Z">
        <w:r>
          <w:rPr>
            <w:iCs/>
            <w:sz w:val="24"/>
            <w:szCs w:val="24"/>
          </w:rPr>
          <w:t xml:space="preserve"> i.e., natural log of the</w:t>
        </w:r>
      </w:ins>
      <w:ins w:id="7" w:author="Leonardo Mendes Bastos" w:date="2022-07-07T10:31:00Z">
        <w:r>
          <w:rPr>
            <w:iCs/>
            <w:sz w:val="24"/>
            <w:szCs w:val="24"/>
          </w:rPr>
          <w:t xml:space="preserve"> ratio between</w:t>
        </w:r>
      </w:ins>
      <w:ins w:id="8" w:author="Leonardo Mendes Bastos" w:date="2022-07-07T10:30:00Z">
        <w:r>
          <w:rPr>
            <w:iCs/>
            <w:sz w:val="24"/>
            <w:szCs w:val="24"/>
          </w:rPr>
          <w:t xml:space="preserve"> response value</w:t>
        </w:r>
      </w:ins>
      <w:ins w:id="9" w:author="Leonardo Mendes Bastos" w:date="2022-07-07T10:31:00Z">
        <w:r>
          <w:rPr>
            <w:iCs/>
            <w:sz w:val="24"/>
            <w:szCs w:val="24"/>
          </w:rPr>
          <w:t xml:space="preserve"> with cover crop and response value without cover crop. </w:t>
        </w:r>
      </w:ins>
      <w:ins w:id="10" w:author="Leonardo Mendes Bastos" w:date="2022-07-07T10:32:00Z">
        <w:r>
          <w:rPr>
            <w:iCs/>
            <w:sz w:val="24"/>
            <w:szCs w:val="24"/>
          </w:rPr>
          <w:t>T</w:t>
        </w:r>
        <w:r w:rsidR="0069128A">
          <w:rPr>
            <w:iCs/>
            <w:sz w:val="24"/>
            <w:szCs w:val="24"/>
          </w:rPr>
          <w:t xml:space="preserve">he overall effect of cover crop on </w:t>
        </w:r>
      </w:ins>
      <w:ins w:id="11" w:author="Leonardo Mendes Bastos" w:date="2022-07-07T10:33:00Z">
        <w:r w:rsidR="0069128A">
          <w:rPr>
            <w:iCs/>
            <w:sz w:val="24"/>
            <w:szCs w:val="24"/>
          </w:rPr>
          <w:t xml:space="preserve">each of </w:t>
        </w:r>
      </w:ins>
      <w:ins w:id="12" w:author="Leonardo Mendes Bastos" w:date="2022-07-07T10:32:00Z">
        <w:r w:rsidR="0069128A">
          <w:rPr>
            <w:iCs/>
            <w:sz w:val="24"/>
            <w:szCs w:val="24"/>
          </w:rPr>
          <w:t>the three response variables</w:t>
        </w:r>
      </w:ins>
      <w:ins w:id="13" w:author="Leonardo Mendes Bastos" w:date="2022-07-07T10:35:00Z">
        <w:r w:rsidR="0069128A">
          <w:rPr>
            <w:iCs/>
            <w:sz w:val="24"/>
            <w:szCs w:val="24"/>
          </w:rPr>
          <w:t xml:space="preserve"> LRR</w:t>
        </w:r>
      </w:ins>
      <w:ins w:id="14" w:author="Leonardo Mendes Bastos" w:date="2022-07-07T10:32:00Z">
        <w:r w:rsidR="0069128A">
          <w:rPr>
            <w:iCs/>
            <w:sz w:val="24"/>
            <w:szCs w:val="24"/>
          </w:rPr>
          <w:t xml:space="preserve"> was assessed using </w:t>
        </w:r>
      </w:ins>
      <w:ins w:id="15" w:author="Leonardo Mendes Bastos" w:date="2022-07-07T10:33:00Z">
        <w:r w:rsidR="0069128A">
          <w:rPr>
            <w:iCs/>
            <w:sz w:val="24"/>
            <w:szCs w:val="24"/>
          </w:rPr>
          <w:t>random-effect model</w:t>
        </w:r>
      </w:ins>
      <w:ins w:id="16" w:author="Leonardo Mendes Bastos" w:date="2022-07-07T10:42:00Z">
        <w:r w:rsidR="00AE4285">
          <w:rPr>
            <w:iCs/>
            <w:sz w:val="24"/>
            <w:szCs w:val="24"/>
          </w:rPr>
          <w:t>s</w:t>
        </w:r>
      </w:ins>
      <w:ins w:id="17" w:author="Leonardo Mendes Bastos" w:date="2022-07-07T10:33:00Z">
        <w:r w:rsidR="0069128A">
          <w:rPr>
            <w:iCs/>
            <w:sz w:val="24"/>
            <w:szCs w:val="24"/>
          </w:rPr>
          <w:t xml:space="preserve"> with </w:t>
        </w:r>
      </w:ins>
      <w:ins w:id="18" w:author="Leonardo Mendes Bastos" w:date="2022-07-07T10:34:00Z">
        <w:r w:rsidR="0069128A">
          <w:rPr>
            <w:iCs/>
            <w:sz w:val="24"/>
            <w:szCs w:val="24"/>
          </w:rPr>
          <w:t xml:space="preserve">paper as the random effect and testing </w:t>
        </w:r>
      </w:ins>
      <w:ins w:id="19" w:author="Leonardo Mendes Bastos" w:date="2022-07-07T10:35:00Z">
        <w:r w:rsidR="0069128A">
          <w:rPr>
            <w:iCs/>
            <w:sz w:val="24"/>
            <w:szCs w:val="24"/>
          </w:rPr>
          <w:t>whether</w:t>
        </w:r>
      </w:ins>
      <w:ins w:id="20" w:author="Leonardo Mendes Bastos" w:date="2022-07-07T10:34:00Z">
        <w:r w:rsidR="0069128A">
          <w:rPr>
            <w:iCs/>
            <w:sz w:val="24"/>
            <w:szCs w:val="24"/>
          </w:rPr>
          <w:t xml:space="preserve"> the overall mean was different than zero. </w:t>
        </w:r>
      </w:ins>
      <w:ins w:id="21" w:author="Leonardo Mendes Bastos" w:date="2022-07-07T10:36:00Z">
        <w:r w:rsidR="0069128A">
          <w:rPr>
            <w:iCs/>
            <w:sz w:val="24"/>
            <w:szCs w:val="24"/>
          </w:rPr>
          <w:t>Since cover crops had a sign</w:t>
        </w:r>
      </w:ins>
      <w:ins w:id="22" w:author="Leonardo Mendes Bastos" w:date="2022-07-07T10:37:00Z">
        <w:r w:rsidR="0069128A">
          <w:rPr>
            <w:iCs/>
            <w:sz w:val="24"/>
            <w:szCs w:val="24"/>
          </w:rPr>
          <w:t>ificant effect</w:t>
        </w:r>
      </w:ins>
      <w:ins w:id="23" w:author="Leonardo Mendes Bastos" w:date="2022-07-07T10:53:00Z">
        <w:r w:rsidR="003D0DFA">
          <w:rPr>
            <w:iCs/>
            <w:sz w:val="24"/>
            <w:szCs w:val="24"/>
          </w:rPr>
          <w:t xml:space="preserve"> only</w:t>
        </w:r>
      </w:ins>
      <w:ins w:id="24" w:author="Leonardo Mendes Bastos" w:date="2022-07-07T10:37:00Z">
        <w:r w:rsidR="0069128A">
          <w:rPr>
            <w:iCs/>
            <w:sz w:val="24"/>
            <w:szCs w:val="24"/>
          </w:rPr>
          <w:t xml:space="preserve"> on WDEN LRR, </w:t>
        </w:r>
      </w:ins>
      <w:ins w:id="25" w:author="Leonardo Mendes Bastos" w:date="2022-07-07T10:42:00Z">
        <w:r w:rsidR="00795CB1">
          <w:rPr>
            <w:iCs/>
            <w:sz w:val="24"/>
            <w:szCs w:val="24"/>
          </w:rPr>
          <w:t xml:space="preserve">conditional inference tree was used to </w:t>
        </w:r>
      </w:ins>
      <w:ins w:id="26" w:author="Leonardo Mendes Bastos" w:date="2022-07-07T10:43:00Z">
        <w:r w:rsidR="00795CB1">
          <w:rPr>
            <w:iCs/>
            <w:sz w:val="24"/>
            <w:szCs w:val="24"/>
          </w:rPr>
          <w:t xml:space="preserve">dissect the main moderator drivers of WDEN LRR. </w:t>
        </w:r>
      </w:ins>
      <w:ins w:id="27" w:author="Leonardo Mendes Bastos" w:date="2022-07-07T10:47:00Z">
        <w:r w:rsidR="00795CB1">
          <w:rPr>
            <w:iCs/>
            <w:sz w:val="24"/>
            <w:szCs w:val="24"/>
          </w:rPr>
          <w:t>Tree terminal node</w:t>
        </w:r>
      </w:ins>
      <w:ins w:id="28" w:author="Leonardo Mendes Bastos" w:date="2022-07-07T10:55:00Z">
        <w:r w:rsidR="003D0DFA">
          <w:rPr>
            <w:iCs/>
            <w:sz w:val="24"/>
            <w:szCs w:val="24"/>
          </w:rPr>
          <w:t xml:space="preserve"> means</w:t>
        </w:r>
      </w:ins>
      <w:ins w:id="29" w:author="Leonardo Mendes Bastos" w:date="2022-07-07T10:47:00Z">
        <w:r w:rsidR="00795CB1">
          <w:rPr>
            <w:iCs/>
            <w:sz w:val="24"/>
            <w:szCs w:val="24"/>
          </w:rPr>
          <w:t xml:space="preserve"> were further</w:t>
        </w:r>
      </w:ins>
      <w:ins w:id="30" w:author="Leonardo Mendes Bastos" w:date="2022-07-07T10:53:00Z">
        <w:r w:rsidR="003D0DFA">
          <w:rPr>
            <w:iCs/>
            <w:sz w:val="24"/>
            <w:szCs w:val="24"/>
          </w:rPr>
          <w:t xml:space="preserve"> </w:t>
        </w:r>
      </w:ins>
      <w:ins w:id="31" w:author="Leonardo Mendes Bastos" w:date="2022-07-07T10:55:00Z">
        <w:r w:rsidR="003D0DFA">
          <w:rPr>
            <w:iCs/>
            <w:sz w:val="24"/>
            <w:szCs w:val="24"/>
          </w:rPr>
          <w:t>compared</w:t>
        </w:r>
      </w:ins>
      <w:ins w:id="32" w:author="Leonardo Mendes Bastos" w:date="2022-07-07T10:53:00Z">
        <w:r w:rsidR="003D0DFA">
          <w:rPr>
            <w:iCs/>
            <w:sz w:val="24"/>
            <w:szCs w:val="24"/>
          </w:rPr>
          <w:t xml:space="preserve"> </w:t>
        </w:r>
      </w:ins>
      <w:ins w:id="33" w:author="Leonardo Mendes Bastos" w:date="2022-07-07T10:55:00Z">
        <w:r w:rsidR="003D0DFA">
          <w:rPr>
            <w:iCs/>
            <w:sz w:val="24"/>
            <w:szCs w:val="24"/>
          </w:rPr>
          <w:t>using</w:t>
        </w:r>
      </w:ins>
      <w:ins w:id="34" w:author="Leonardo Mendes Bastos" w:date="2022-07-07T10:53:00Z">
        <w:r w:rsidR="003D0DFA">
          <w:rPr>
            <w:iCs/>
            <w:sz w:val="24"/>
            <w:szCs w:val="24"/>
          </w:rPr>
          <w:t xml:space="preserve"> </w:t>
        </w:r>
      </w:ins>
      <w:ins w:id="35" w:author="Leonardo Mendes Bastos" w:date="2022-07-07T10:54:00Z">
        <w:r w:rsidR="003D0DFA">
          <w:rPr>
            <w:iCs/>
            <w:sz w:val="24"/>
            <w:szCs w:val="24"/>
          </w:rPr>
          <w:t xml:space="preserve">a </w:t>
        </w:r>
        <w:r w:rsidR="003D0DFA">
          <w:rPr>
            <w:iCs/>
            <w:sz w:val="24"/>
            <w:szCs w:val="24"/>
          </w:rPr>
          <w:lastRenderedPageBreak/>
          <w:t>mixed-effect model with WDEN LRR as the response variable and terminal node membership (fixed-effect) and paper (random effect) as the explanatory variables.</w:t>
        </w:r>
      </w:ins>
      <w:ins w:id="36" w:author="Leonardo Mendes Bastos" w:date="2022-07-07T10:55:00Z">
        <w:r w:rsidR="003D0DFA">
          <w:rPr>
            <w:iCs/>
            <w:sz w:val="24"/>
            <w:szCs w:val="24"/>
          </w:rPr>
          <w:t xml:space="preserve"> </w:t>
        </w:r>
      </w:ins>
      <w:ins w:id="37" w:author="Leonardo Mendes Bastos" w:date="2022-07-07T10:52:00Z">
        <w:r w:rsidR="00E57F79">
          <w:rPr>
            <w:iCs/>
            <w:sz w:val="24"/>
            <w:szCs w:val="24"/>
          </w:rPr>
          <w:t>The tree analysis identified</w:t>
        </w:r>
      </w:ins>
      <w:ins w:id="38" w:author="Leonardo Mendes Bastos" w:date="2022-07-07T10:46:00Z">
        <w:r w:rsidR="00795CB1">
          <w:rPr>
            <w:iCs/>
            <w:sz w:val="24"/>
            <w:szCs w:val="24"/>
          </w:rPr>
          <w:t xml:space="preserve"> cover crop biomass as an important moderator of WDEN LRR</w:t>
        </w:r>
      </w:ins>
      <w:ins w:id="39" w:author="Leonardo Mendes Bastos" w:date="2022-07-07T10:57:00Z">
        <w:r w:rsidR="00D22C25">
          <w:rPr>
            <w:iCs/>
            <w:sz w:val="24"/>
            <w:szCs w:val="24"/>
          </w:rPr>
          <w:t xml:space="preserve">, </w:t>
        </w:r>
      </w:ins>
      <w:ins w:id="40" w:author="Leonardo Mendes Bastos" w:date="2022-07-07T10:58:00Z">
        <w:r w:rsidR="00D22C25">
          <w:rPr>
            <w:iCs/>
            <w:sz w:val="24"/>
            <w:szCs w:val="24"/>
          </w:rPr>
          <w:t xml:space="preserve">thus we further </w:t>
        </w:r>
        <w:r w:rsidR="00D5798A">
          <w:rPr>
            <w:iCs/>
            <w:sz w:val="24"/>
            <w:szCs w:val="24"/>
          </w:rPr>
          <w:t>explored this relationship by regressing WDEN LRR against cover crop biomass</w:t>
        </w:r>
      </w:ins>
      <w:ins w:id="41" w:author="Leonardo Mendes Bastos" w:date="2022-07-07T11:46:00Z">
        <w:r w:rsidR="00714372">
          <w:rPr>
            <w:iCs/>
            <w:sz w:val="24"/>
            <w:szCs w:val="24"/>
          </w:rPr>
          <w:t xml:space="preserve">. </w:t>
        </w:r>
      </w:ins>
      <w:ins w:id="42" w:author="Leonardo Mendes Bastos" w:date="2022-07-07T11:47:00Z">
        <w:r w:rsidR="00714372">
          <w:rPr>
            <w:iCs/>
            <w:sz w:val="24"/>
            <w:szCs w:val="24"/>
          </w:rPr>
          <w:t xml:space="preserve">Finally, </w:t>
        </w:r>
      </w:ins>
      <w:ins w:id="43" w:author="Leonardo Mendes Bastos" w:date="2022-07-07T11:49:00Z">
        <w:r w:rsidR="00714372">
          <w:rPr>
            <w:iCs/>
            <w:sz w:val="24"/>
            <w:szCs w:val="24"/>
          </w:rPr>
          <w:t xml:space="preserve">all WDEN-CY and WBIO-CY LRR </w:t>
        </w:r>
      </w:ins>
      <w:ins w:id="44" w:author="Leonardo Mendes Bastos" w:date="2022-07-07T11:55:00Z">
        <w:r w:rsidR="00487D08">
          <w:rPr>
            <w:iCs/>
            <w:sz w:val="24"/>
            <w:szCs w:val="24"/>
          </w:rPr>
          <w:t xml:space="preserve">paired </w:t>
        </w:r>
      </w:ins>
      <w:ins w:id="45" w:author="Leonardo Mendes Bastos" w:date="2022-07-07T11:52:00Z">
        <w:r w:rsidR="00487D08">
          <w:rPr>
            <w:iCs/>
            <w:sz w:val="24"/>
            <w:szCs w:val="24"/>
          </w:rPr>
          <w:t xml:space="preserve">values </w:t>
        </w:r>
      </w:ins>
      <w:ins w:id="46" w:author="Leonardo Mendes Bastos" w:date="2022-07-07T11:49:00Z">
        <w:r w:rsidR="00714372">
          <w:rPr>
            <w:iCs/>
            <w:sz w:val="24"/>
            <w:szCs w:val="24"/>
          </w:rPr>
          <w:t xml:space="preserve">were categorized </w:t>
        </w:r>
      </w:ins>
      <w:ins w:id="47" w:author="Leonardo Mendes Bastos" w:date="2022-07-07T11:51:00Z">
        <w:r w:rsidR="00487D08">
          <w:rPr>
            <w:iCs/>
            <w:sz w:val="24"/>
            <w:szCs w:val="24"/>
          </w:rPr>
          <w:t>as</w:t>
        </w:r>
      </w:ins>
      <w:ins w:id="48" w:author="Leonardo Mendes Bastos" w:date="2022-07-07T11:49:00Z">
        <w:r w:rsidR="00714372">
          <w:rPr>
            <w:iCs/>
            <w:sz w:val="24"/>
            <w:szCs w:val="24"/>
          </w:rPr>
          <w:t xml:space="preserve"> win (when </w:t>
        </w:r>
      </w:ins>
      <w:ins w:id="49" w:author="Leonardo Mendes Bastos" w:date="2022-07-07T11:50:00Z">
        <w:r w:rsidR="00714372">
          <w:rPr>
            <w:iCs/>
            <w:sz w:val="24"/>
            <w:szCs w:val="24"/>
          </w:rPr>
          <w:t xml:space="preserve">cover crop either decreased weed density/biomass or increased grain yield) or lose (when cover crop either increased weed </w:t>
        </w:r>
      </w:ins>
      <w:ins w:id="50" w:author="Leonardo Mendes Bastos" w:date="2022-07-07T11:51:00Z">
        <w:r w:rsidR="00714372">
          <w:rPr>
            <w:iCs/>
            <w:sz w:val="24"/>
            <w:szCs w:val="24"/>
          </w:rPr>
          <w:t>density/biomass or decreased grain yield)</w:t>
        </w:r>
      </w:ins>
      <w:ins w:id="51" w:author="Leonardo Mendes Bastos" w:date="2022-07-07T11:57:00Z">
        <w:r w:rsidR="00123EC7">
          <w:rPr>
            <w:iCs/>
            <w:sz w:val="24"/>
            <w:szCs w:val="24"/>
          </w:rPr>
          <w:t xml:space="preserve"> creating four quadrants</w:t>
        </w:r>
      </w:ins>
      <w:ins w:id="52" w:author="Leonardo Mendes Bastos" w:date="2022-07-07T11:56:00Z">
        <w:r w:rsidR="00487D08">
          <w:rPr>
            <w:iCs/>
            <w:sz w:val="24"/>
            <w:szCs w:val="24"/>
          </w:rPr>
          <w:t xml:space="preserve">. </w:t>
        </w:r>
      </w:ins>
      <w:ins w:id="53" w:author="Leonardo Mendes Bastos" w:date="2022-07-07T11:57:00Z">
        <w:r w:rsidR="00123EC7">
          <w:rPr>
            <w:iCs/>
            <w:sz w:val="24"/>
            <w:szCs w:val="24"/>
          </w:rPr>
          <w:t>T</w:t>
        </w:r>
      </w:ins>
      <w:ins w:id="54" w:author="Leonardo Mendes Bastos" w:date="2022-07-07T11:53:00Z">
        <w:r w:rsidR="00487D08">
          <w:rPr>
            <w:iCs/>
            <w:sz w:val="24"/>
            <w:szCs w:val="24"/>
          </w:rPr>
          <w:t>he number of observations in each win-lose quadrant</w:t>
        </w:r>
      </w:ins>
      <w:ins w:id="55" w:author="Leonardo Mendes Bastos" w:date="2022-07-07T11:55:00Z">
        <w:r w:rsidR="00487D08">
          <w:rPr>
            <w:iCs/>
            <w:sz w:val="24"/>
            <w:szCs w:val="24"/>
          </w:rPr>
          <w:t xml:space="preserve"> </w:t>
        </w:r>
      </w:ins>
      <w:ins w:id="56" w:author="Leonardo Mendes Bastos" w:date="2022-07-07T11:58:00Z">
        <w:r w:rsidR="00123EC7">
          <w:rPr>
            <w:iCs/>
            <w:sz w:val="24"/>
            <w:szCs w:val="24"/>
          </w:rPr>
          <w:t xml:space="preserve">was counted </w:t>
        </w:r>
      </w:ins>
      <w:ins w:id="57" w:author="Leonardo Mendes Bastos" w:date="2022-07-07T11:55:00Z">
        <w:r w:rsidR="00487D08">
          <w:rPr>
            <w:iCs/>
            <w:sz w:val="24"/>
            <w:szCs w:val="24"/>
          </w:rPr>
          <w:t xml:space="preserve">to assess the frequency of the </w:t>
        </w:r>
      </w:ins>
      <w:ins w:id="58" w:author="Leonardo Mendes Bastos" w:date="2022-07-07T11:58:00Z">
        <w:r w:rsidR="00123EC7">
          <w:rPr>
            <w:iCs/>
            <w:sz w:val="24"/>
            <w:szCs w:val="24"/>
          </w:rPr>
          <w:t xml:space="preserve">concurrent </w:t>
        </w:r>
      </w:ins>
      <w:ins w:id="59" w:author="Leonardo Mendes Bastos" w:date="2022-07-07T11:55:00Z">
        <w:r w:rsidR="00487D08">
          <w:rPr>
            <w:iCs/>
            <w:sz w:val="24"/>
            <w:szCs w:val="24"/>
          </w:rPr>
          <w:t>effects of cover crop on weed suppression and crop yield.</w:t>
        </w:r>
      </w:ins>
    </w:p>
    <w:p w14:paraId="1000D418" w14:textId="3996360B" w:rsidR="00123EC7" w:rsidRPr="00DB26FB" w:rsidRDefault="00123EC7" w:rsidP="003D0DFA">
      <w:pPr>
        <w:ind w:firstLine="720"/>
        <w:rPr>
          <w:iCs/>
          <w:sz w:val="24"/>
          <w:szCs w:val="24"/>
        </w:rPr>
        <w:pPrChange w:id="60" w:author="Leonardo Mendes Bastos" w:date="2022-07-07T10:56:00Z">
          <w:pPr/>
        </w:pPrChange>
      </w:pPr>
      <w:ins w:id="61" w:author="Leonardo Mendes Bastos" w:date="2022-07-07T11:59:00Z">
        <w:r>
          <w:rPr>
            <w:iCs/>
            <w:sz w:val="24"/>
            <w:szCs w:val="24"/>
          </w:rPr>
          <w:t>Data wrangling, statistical a</w:t>
        </w:r>
      </w:ins>
      <w:ins w:id="62" w:author="Leonardo Mendes Bastos" w:date="2022-07-07T11:58:00Z">
        <w:r>
          <w:rPr>
            <w:iCs/>
            <w:sz w:val="24"/>
            <w:szCs w:val="24"/>
          </w:rPr>
          <w:t>nalysis and graphs were performed in R (</w:t>
        </w:r>
        <w:commentRangeStart w:id="63"/>
        <w:r>
          <w:rPr>
            <w:iCs/>
            <w:sz w:val="24"/>
            <w:szCs w:val="24"/>
          </w:rPr>
          <w:t>citation</w:t>
        </w:r>
      </w:ins>
      <w:commentRangeEnd w:id="63"/>
      <w:ins w:id="64" w:author="Leonardo Mendes Bastos" w:date="2022-07-07T13:28:00Z">
        <w:r w:rsidR="00964AFE">
          <w:rPr>
            <w:rStyle w:val="CommentReference"/>
          </w:rPr>
          <w:commentReference w:id="63"/>
        </w:r>
      </w:ins>
      <w:ins w:id="65" w:author="Leonardo Mendes Bastos" w:date="2022-07-07T11:59:00Z">
        <w:r>
          <w:rPr>
            <w:iCs/>
            <w:sz w:val="24"/>
            <w:szCs w:val="24"/>
          </w:rPr>
          <w:t>). Random-</w:t>
        </w:r>
      </w:ins>
      <w:ins w:id="66" w:author="Leonardo Mendes Bastos" w:date="2022-07-07T12:00:00Z">
        <w:r>
          <w:rPr>
            <w:iCs/>
            <w:sz w:val="24"/>
            <w:szCs w:val="24"/>
          </w:rPr>
          <w:t xml:space="preserve"> and mixed-effect models were ran using function </w:t>
        </w:r>
        <w:proofErr w:type="spellStart"/>
        <w:r>
          <w:rPr>
            <w:iCs/>
            <w:sz w:val="24"/>
            <w:szCs w:val="24"/>
          </w:rPr>
          <w:t>lmer</w:t>
        </w:r>
        <w:proofErr w:type="spellEnd"/>
        <w:r>
          <w:rPr>
            <w:iCs/>
            <w:sz w:val="24"/>
            <w:szCs w:val="24"/>
          </w:rPr>
          <w:t xml:space="preserve"> from package lme4 (</w:t>
        </w:r>
        <w:commentRangeStart w:id="67"/>
        <w:r>
          <w:rPr>
            <w:iCs/>
            <w:sz w:val="24"/>
            <w:szCs w:val="24"/>
          </w:rPr>
          <w:t>citation</w:t>
        </w:r>
      </w:ins>
      <w:commentRangeEnd w:id="67"/>
      <w:ins w:id="68" w:author="Leonardo Mendes Bastos" w:date="2022-07-07T13:29:00Z">
        <w:r w:rsidR="00964AFE">
          <w:rPr>
            <w:rStyle w:val="CommentReference"/>
          </w:rPr>
          <w:commentReference w:id="67"/>
        </w:r>
      </w:ins>
      <w:ins w:id="69" w:author="Leonardo Mendes Bastos" w:date="2022-07-07T12:00:00Z">
        <w:r>
          <w:rPr>
            <w:iCs/>
            <w:sz w:val="24"/>
            <w:szCs w:val="24"/>
          </w:rPr>
          <w:t xml:space="preserve">). Fixed-effect models were run using function </w:t>
        </w:r>
        <w:proofErr w:type="spellStart"/>
        <w:r>
          <w:rPr>
            <w:iCs/>
            <w:sz w:val="24"/>
            <w:szCs w:val="24"/>
          </w:rPr>
          <w:t>lm</w:t>
        </w:r>
        <w:proofErr w:type="spellEnd"/>
        <w:r>
          <w:rPr>
            <w:iCs/>
            <w:sz w:val="24"/>
            <w:szCs w:val="24"/>
          </w:rPr>
          <w:t xml:space="preserve"> from package stats (</w:t>
        </w:r>
        <w:commentRangeStart w:id="70"/>
        <w:r>
          <w:rPr>
            <w:iCs/>
            <w:sz w:val="24"/>
            <w:szCs w:val="24"/>
          </w:rPr>
          <w:t>citation</w:t>
        </w:r>
      </w:ins>
      <w:commentRangeEnd w:id="70"/>
      <w:ins w:id="71" w:author="Leonardo Mendes Bastos" w:date="2022-07-07T13:29:00Z">
        <w:r w:rsidR="00964AFE">
          <w:rPr>
            <w:rStyle w:val="CommentReference"/>
          </w:rPr>
          <w:commentReference w:id="70"/>
        </w:r>
      </w:ins>
      <w:ins w:id="72" w:author="Leonardo Mendes Bastos" w:date="2022-07-07T12:00:00Z">
        <w:r>
          <w:rPr>
            <w:iCs/>
            <w:sz w:val="24"/>
            <w:szCs w:val="24"/>
          </w:rPr>
          <w:t>)</w:t>
        </w:r>
      </w:ins>
      <w:ins w:id="73" w:author="Leonardo Mendes Bastos" w:date="2022-07-07T12:07:00Z">
        <w:r w:rsidR="0051762F">
          <w:rPr>
            <w:iCs/>
            <w:sz w:val="24"/>
            <w:szCs w:val="24"/>
          </w:rPr>
          <w:t>.</w:t>
        </w:r>
      </w:ins>
      <w:ins w:id="74" w:author="Leonardo Mendes Bastos" w:date="2022-07-07T13:14:00Z">
        <w:r w:rsidR="00147AAE">
          <w:rPr>
            <w:iCs/>
            <w:sz w:val="24"/>
            <w:szCs w:val="24"/>
          </w:rPr>
          <w:t xml:space="preserve"> Conditional inference tree was ran using function </w:t>
        </w:r>
        <w:proofErr w:type="spellStart"/>
        <w:r w:rsidR="00147AAE">
          <w:rPr>
            <w:iCs/>
            <w:sz w:val="24"/>
            <w:szCs w:val="24"/>
          </w:rPr>
          <w:t>ctree</w:t>
        </w:r>
        <w:proofErr w:type="spellEnd"/>
        <w:r w:rsidR="00147AAE">
          <w:rPr>
            <w:iCs/>
            <w:sz w:val="24"/>
            <w:szCs w:val="24"/>
          </w:rPr>
          <w:t xml:space="preserve"> from package </w:t>
        </w:r>
      </w:ins>
      <w:proofErr w:type="spellStart"/>
      <w:ins w:id="75" w:author="Leonardo Mendes Bastos" w:date="2022-07-07T13:15:00Z">
        <w:r w:rsidR="00147AAE">
          <w:rPr>
            <w:iCs/>
            <w:sz w:val="24"/>
            <w:szCs w:val="24"/>
          </w:rPr>
          <w:t>partykit</w:t>
        </w:r>
        <w:proofErr w:type="spellEnd"/>
        <w:r w:rsidR="00147AAE">
          <w:rPr>
            <w:iCs/>
            <w:sz w:val="24"/>
            <w:szCs w:val="24"/>
          </w:rPr>
          <w:t xml:space="preserve"> (</w:t>
        </w:r>
        <w:commentRangeStart w:id="76"/>
        <w:r w:rsidR="00147AAE">
          <w:rPr>
            <w:iCs/>
            <w:sz w:val="24"/>
            <w:szCs w:val="24"/>
          </w:rPr>
          <w:t>citation</w:t>
        </w:r>
      </w:ins>
      <w:commentRangeEnd w:id="76"/>
      <w:ins w:id="77" w:author="Leonardo Mendes Bastos" w:date="2022-07-07T13:30:00Z">
        <w:r w:rsidR="00964AFE">
          <w:rPr>
            <w:rStyle w:val="CommentReference"/>
          </w:rPr>
          <w:commentReference w:id="76"/>
        </w:r>
      </w:ins>
      <w:ins w:id="78" w:author="Leonardo Mendes Bastos" w:date="2022-07-07T13:15:00Z">
        <w:r w:rsidR="00147AAE">
          <w:rPr>
            <w:iCs/>
            <w:sz w:val="24"/>
            <w:szCs w:val="24"/>
          </w:rPr>
          <w:t>)</w:t>
        </w:r>
      </w:ins>
      <w:ins w:id="79" w:author="Leonardo Mendes Bastos" w:date="2022-07-07T13:17:00Z">
        <w:r w:rsidR="005A2895">
          <w:rPr>
            <w:iCs/>
            <w:sz w:val="24"/>
            <w:szCs w:val="24"/>
          </w:rPr>
          <w:t xml:space="preserve">. </w:t>
        </w:r>
      </w:ins>
      <w:ins w:id="80" w:author="Leonardo Mendes Bastos" w:date="2022-07-07T13:26:00Z">
        <w:r w:rsidR="00964AFE">
          <w:rPr>
            <w:iCs/>
            <w:sz w:val="24"/>
            <w:szCs w:val="24"/>
          </w:rPr>
          <w:t>S</w:t>
        </w:r>
        <w:r w:rsidR="00964AFE">
          <w:rPr>
            <w:iCs/>
            <w:sz w:val="24"/>
            <w:szCs w:val="24"/>
          </w:rPr>
          <w:t>tatistical significance</w:t>
        </w:r>
        <w:r w:rsidR="00964AFE">
          <w:rPr>
            <w:iCs/>
            <w:sz w:val="24"/>
            <w:szCs w:val="24"/>
          </w:rPr>
          <w:t xml:space="preserve"> of a</w:t>
        </w:r>
      </w:ins>
      <w:ins w:id="81" w:author="Leonardo Mendes Bastos" w:date="2022-07-07T13:17:00Z">
        <w:r w:rsidR="005A2895">
          <w:rPr>
            <w:iCs/>
            <w:sz w:val="24"/>
            <w:szCs w:val="24"/>
          </w:rPr>
          <w:t>ll model</w:t>
        </w:r>
      </w:ins>
      <w:ins w:id="82" w:author="Leonardo Mendes Bastos" w:date="2022-07-07T13:26:00Z">
        <w:r w:rsidR="00964AFE">
          <w:rPr>
            <w:iCs/>
            <w:sz w:val="24"/>
            <w:szCs w:val="24"/>
          </w:rPr>
          <w:t xml:space="preserve"> results was evaluated</w:t>
        </w:r>
      </w:ins>
      <w:ins w:id="83" w:author="Leonardo Mendes Bastos" w:date="2022-07-07T13:17:00Z">
        <w:r w:rsidR="005A2895">
          <w:rPr>
            <w:iCs/>
            <w:sz w:val="24"/>
            <w:szCs w:val="24"/>
          </w:rPr>
          <w:t xml:space="preserve"> using alpha = 0.05.</w:t>
        </w:r>
      </w:ins>
      <w:ins w:id="84" w:author="Leonardo Mendes Bastos" w:date="2022-07-07T13:15:00Z">
        <w:r w:rsidR="00147AAE">
          <w:rPr>
            <w:iCs/>
            <w:sz w:val="24"/>
            <w:szCs w:val="24"/>
          </w:rPr>
          <w:t xml:space="preserve"> </w:t>
        </w:r>
      </w:ins>
      <w:ins w:id="85" w:author="Leonardo Mendes Bastos" w:date="2022-07-07T12:07:00Z">
        <w:r w:rsidR="0051762F">
          <w:rPr>
            <w:iCs/>
            <w:sz w:val="24"/>
            <w:szCs w:val="24"/>
          </w:rPr>
          <w:t xml:space="preserve"> </w:t>
        </w:r>
      </w:ins>
      <w:ins w:id="86" w:author="Leonardo Mendes Bastos" w:date="2022-07-07T11:59:00Z">
        <w:r>
          <w:rPr>
            <w:iCs/>
            <w:sz w:val="24"/>
            <w:szCs w:val="24"/>
          </w:rPr>
          <w:t xml:space="preserve"> </w:t>
        </w:r>
      </w:ins>
    </w:p>
    <w:p w14:paraId="471B5E0B" w14:textId="77777777" w:rsidR="00074103" w:rsidRDefault="00074103" w:rsidP="00074103">
      <w:pPr>
        <w:rPr>
          <w:color w:val="FF0000"/>
          <w:sz w:val="24"/>
          <w:szCs w:val="24"/>
        </w:rPr>
      </w:pPr>
    </w:p>
    <w:p w14:paraId="7FF3B5DE" w14:textId="77777777" w:rsidR="00EF279C" w:rsidRDefault="00EF279C" w:rsidP="00074103">
      <w:pPr>
        <w:rPr>
          <w:color w:val="FF0000"/>
          <w:sz w:val="24"/>
          <w:szCs w:val="24"/>
        </w:rPr>
      </w:pPr>
    </w:p>
    <w:p w14:paraId="4394F8BD" w14:textId="77777777" w:rsidR="00EF279C" w:rsidRPr="00753D0F" w:rsidRDefault="00EF279C" w:rsidP="00074103">
      <w:pPr>
        <w:rPr>
          <w:color w:val="FF0000"/>
          <w:sz w:val="24"/>
          <w:szCs w:val="24"/>
        </w:rPr>
      </w:pPr>
    </w:p>
    <w:sectPr w:rsidR="00EF279C" w:rsidRPr="0075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eonardo Mendes Bastos" w:date="2022-07-07T10:23:00Z" w:initials="LMB">
    <w:p w14:paraId="79345F80" w14:textId="6559D5F6" w:rsidR="00DB26FB" w:rsidRDefault="00DB26FB">
      <w:pPr>
        <w:pStyle w:val="CommentText"/>
      </w:pPr>
      <w:r>
        <w:rPr>
          <w:rStyle w:val="CommentReference"/>
        </w:rPr>
        <w:annotationRef/>
      </w:r>
      <w:r>
        <w:t>Once we’re done with analysis and figures for the paper, I’ll create a new repo with a more streamlined and cleaned project, especially as it relates to code.</w:t>
      </w:r>
    </w:p>
  </w:comment>
  <w:comment w:id="63" w:author="Leonardo Mendes Bastos" w:date="2022-07-07T13:28:00Z" w:initials="LMB">
    <w:p w14:paraId="4D1D8AEF" w14:textId="77777777" w:rsidR="00964AFE" w:rsidRDefault="00964AFE">
      <w:pPr>
        <w:pStyle w:val="CommentText"/>
      </w:pPr>
      <w:r>
        <w:rPr>
          <w:rStyle w:val="CommentReference"/>
        </w:rPr>
        <w:annotationRef/>
      </w:r>
      <w:proofErr w:type="spellStart"/>
      <w:r>
        <w:t>Bibtex</w:t>
      </w:r>
      <w:proofErr w:type="spellEnd"/>
      <w:r>
        <w:t xml:space="preserve"> entry:</w:t>
      </w:r>
    </w:p>
    <w:p w14:paraId="5AEAF4D1" w14:textId="77777777" w:rsidR="00964AFE" w:rsidRDefault="00964AFE">
      <w:pPr>
        <w:pStyle w:val="CommentText"/>
      </w:pPr>
    </w:p>
    <w:p w14:paraId="441006F4" w14:textId="77777777" w:rsidR="00964AFE" w:rsidRDefault="00964AFE" w:rsidP="00964AFE">
      <w:pPr>
        <w:pStyle w:val="CommentText"/>
      </w:pPr>
      <w:r>
        <w:t>@</w:t>
      </w:r>
      <w:proofErr w:type="gramStart"/>
      <w:r>
        <w:t>Manual{</w:t>
      </w:r>
      <w:proofErr w:type="gramEnd"/>
      <w:r>
        <w:t>,</w:t>
      </w:r>
    </w:p>
    <w:p w14:paraId="35E795C8" w14:textId="77777777" w:rsidR="00964AFE" w:rsidRDefault="00964AFE" w:rsidP="00964AFE">
      <w:pPr>
        <w:pStyle w:val="CommentText"/>
      </w:pPr>
      <w:r>
        <w:t xml:space="preserve">    title = {R: A Language and Environment for Statistical Computing},</w:t>
      </w:r>
    </w:p>
    <w:p w14:paraId="1069FD04" w14:textId="77777777" w:rsidR="00964AFE" w:rsidRDefault="00964AFE" w:rsidP="00964AFE">
      <w:pPr>
        <w:pStyle w:val="CommentText"/>
      </w:pPr>
      <w:r>
        <w:t xml:space="preserve">    author = {{R Core Team}},</w:t>
      </w:r>
    </w:p>
    <w:p w14:paraId="4D1C3062" w14:textId="77777777" w:rsidR="00964AFE" w:rsidRDefault="00964AFE" w:rsidP="00964AFE">
      <w:pPr>
        <w:pStyle w:val="CommentText"/>
      </w:pPr>
      <w:r>
        <w:t xml:space="preserve">    organization = {R Foundation for Statistical Computing},</w:t>
      </w:r>
    </w:p>
    <w:p w14:paraId="4D7906B4" w14:textId="77777777" w:rsidR="00964AFE" w:rsidRDefault="00964AFE" w:rsidP="00964AFE">
      <w:pPr>
        <w:pStyle w:val="CommentText"/>
      </w:pPr>
      <w:r>
        <w:t xml:space="preserve">    address = {Vienna, Austria},</w:t>
      </w:r>
    </w:p>
    <w:p w14:paraId="3702FED5" w14:textId="77777777" w:rsidR="00964AFE" w:rsidRDefault="00964AFE" w:rsidP="00964AFE">
      <w:pPr>
        <w:pStyle w:val="CommentText"/>
      </w:pPr>
      <w:r>
        <w:t xml:space="preserve">    year = {2021},</w:t>
      </w:r>
    </w:p>
    <w:p w14:paraId="08F70A3F" w14:textId="77777777" w:rsidR="00964AFE" w:rsidRDefault="00964AFE" w:rsidP="00964AFE">
      <w:pPr>
        <w:pStyle w:val="CommentText"/>
      </w:pPr>
      <w:r>
        <w:t xml:space="preserve">    </w:t>
      </w:r>
      <w:proofErr w:type="spellStart"/>
      <w:r>
        <w:t>url</w:t>
      </w:r>
      <w:proofErr w:type="spellEnd"/>
      <w:r>
        <w:t xml:space="preserve"> = {https://www.R-project.org/},</w:t>
      </w:r>
    </w:p>
    <w:p w14:paraId="1F50E595" w14:textId="0850D6B3" w:rsidR="00964AFE" w:rsidRDefault="00964AFE" w:rsidP="00964AFE">
      <w:pPr>
        <w:pStyle w:val="CommentText"/>
      </w:pPr>
      <w:r>
        <w:t xml:space="preserve">  }</w:t>
      </w:r>
    </w:p>
  </w:comment>
  <w:comment w:id="67" w:author="Leonardo Mendes Bastos" w:date="2022-07-07T13:29:00Z" w:initials="LMB">
    <w:p w14:paraId="6468C3F2" w14:textId="4B08A415" w:rsidR="00964AFE" w:rsidRDefault="00964AFE">
      <w:pPr>
        <w:pStyle w:val="CommentText"/>
      </w:pPr>
      <w:r>
        <w:rPr>
          <w:rStyle w:val="CommentReference"/>
        </w:rPr>
        <w:annotationRef/>
      </w:r>
      <w:proofErr w:type="spellStart"/>
      <w:r>
        <w:t>Bibtex</w:t>
      </w:r>
      <w:proofErr w:type="spellEnd"/>
      <w:r>
        <w:t>:</w:t>
      </w:r>
    </w:p>
    <w:p w14:paraId="258BA993" w14:textId="77777777" w:rsidR="00964AFE" w:rsidRDefault="00964AFE">
      <w:pPr>
        <w:pStyle w:val="CommentText"/>
      </w:pPr>
    </w:p>
    <w:p w14:paraId="65D8607A" w14:textId="77777777" w:rsidR="00964AFE" w:rsidRDefault="00964AFE" w:rsidP="00964AFE">
      <w:pPr>
        <w:pStyle w:val="CommentText"/>
      </w:pPr>
      <w:r>
        <w:t>@</w:t>
      </w:r>
      <w:proofErr w:type="gramStart"/>
      <w:r>
        <w:t>Article{</w:t>
      </w:r>
      <w:proofErr w:type="gramEnd"/>
      <w:r>
        <w:t>,</w:t>
      </w:r>
    </w:p>
    <w:p w14:paraId="38FA114C" w14:textId="77777777" w:rsidR="00964AFE" w:rsidRDefault="00964AFE" w:rsidP="00964AFE">
      <w:pPr>
        <w:pStyle w:val="CommentText"/>
      </w:pPr>
      <w:r>
        <w:t xml:space="preserve">    title = {Fitting Linear Mixed-Effects Models Using {lme4}},</w:t>
      </w:r>
    </w:p>
    <w:p w14:paraId="6C765671" w14:textId="77777777" w:rsidR="00964AFE" w:rsidRDefault="00964AFE" w:rsidP="00964AFE">
      <w:pPr>
        <w:pStyle w:val="CommentText"/>
      </w:pPr>
      <w:r>
        <w:t xml:space="preserve">    author = {Douglas Bates and Martin M{\"</w:t>
      </w:r>
      <w:proofErr w:type="gramStart"/>
      <w:r>
        <w:t>a}</w:t>
      </w:r>
      <w:proofErr w:type="spellStart"/>
      <w:r>
        <w:t>chler</w:t>
      </w:r>
      <w:proofErr w:type="spellEnd"/>
      <w:proofErr w:type="gramEnd"/>
      <w:r>
        <w:t xml:space="preserve"> and Ben </w:t>
      </w:r>
      <w:proofErr w:type="spellStart"/>
      <w:r>
        <w:t>Bolker</w:t>
      </w:r>
      <w:proofErr w:type="spellEnd"/>
      <w:r>
        <w:t xml:space="preserve"> and Steve Walker},</w:t>
      </w:r>
    </w:p>
    <w:p w14:paraId="12DF11FB" w14:textId="77777777" w:rsidR="00964AFE" w:rsidRDefault="00964AFE" w:rsidP="00964AFE">
      <w:pPr>
        <w:pStyle w:val="CommentText"/>
      </w:pPr>
      <w:r>
        <w:t xml:space="preserve">    journal = {Journal of Statistical Software},</w:t>
      </w:r>
    </w:p>
    <w:p w14:paraId="12C19770" w14:textId="77777777" w:rsidR="00964AFE" w:rsidRDefault="00964AFE" w:rsidP="00964AFE">
      <w:pPr>
        <w:pStyle w:val="CommentText"/>
      </w:pPr>
      <w:r>
        <w:t xml:space="preserve">    year = {2015},</w:t>
      </w:r>
    </w:p>
    <w:p w14:paraId="27DB6194" w14:textId="77777777" w:rsidR="00964AFE" w:rsidRDefault="00964AFE" w:rsidP="00964AFE">
      <w:pPr>
        <w:pStyle w:val="CommentText"/>
      </w:pPr>
      <w:r>
        <w:t xml:space="preserve">    volume = {67},</w:t>
      </w:r>
    </w:p>
    <w:p w14:paraId="263B45F5" w14:textId="77777777" w:rsidR="00964AFE" w:rsidRDefault="00964AFE" w:rsidP="00964AFE">
      <w:pPr>
        <w:pStyle w:val="CommentText"/>
      </w:pPr>
      <w:r>
        <w:t xml:space="preserve">    number = {1},</w:t>
      </w:r>
    </w:p>
    <w:p w14:paraId="4AF77DA7" w14:textId="77777777" w:rsidR="00964AFE" w:rsidRDefault="00964AFE" w:rsidP="00964AFE">
      <w:pPr>
        <w:pStyle w:val="CommentText"/>
      </w:pPr>
      <w:r>
        <w:t xml:space="preserve">    pages = {1--48},</w:t>
      </w:r>
    </w:p>
    <w:p w14:paraId="139C4B9C" w14:textId="77777777" w:rsidR="00964AFE" w:rsidRDefault="00964AFE" w:rsidP="00964AFE">
      <w:pPr>
        <w:pStyle w:val="CommentText"/>
      </w:pPr>
      <w:r>
        <w:t xml:space="preserve">    </w:t>
      </w:r>
      <w:proofErr w:type="spellStart"/>
      <w:r>
        <w:t>doi</w:t>
      </w:r>
      <w:proofErr w:type="spellEnd"/>
      <w:r>
        <w:t xml:space="preserve"> = {10.18637/</w:t>
      </w:r>
      <w:proofErr w:type="gramStart"/>
      <w:r>
        <w:t>jss.v067.i</w:t>
      </w:r>
      <w:proofErr w:type="gramEnd"/>
      <w:r>
        <w:t>01},</w:t>
      </w:r>
    </w:p>
    <w:p w14:paraId="5CF9DD00" w14:textId="6E0D4E46" w:rsidR="00964AFE" w:rsidRDefault="00964AFE" w:rsidP="00964AFE">
      <w:pPr>
        <w:pStyle w:val="CommentText"/>
      </w:pPr>
      <w:r>
        <w:t xml:space="preserve">  }</w:t>
      </w:r>
    </w:p>
  </w:comment>
  <w:comment w:id="70" w:author="Leonardo Mendes Bastos" w:date="2022-07-07T13:29:00Z" w:initials="LMB">
    <w:p w14:paraId="4CB62279" w14:textId="77777777" w:rsidR="00964AFE" w:rsidRDefault="00964AFE">
      <w:pPr>
        <w:pStyle w:val="CommentText"/>
      </w:pPr>
      <w:r>
        <w:rPr>
          <w:rStyle w:val="CommentReference"/>
        </w:rPr>
        <w:annotationRef/>
      </w:r>
      <w:proofErr w:type="spellStart"/>
      <w:r>
        <w:t>Bibtex</w:t>
      </w:r>
      <w:proofErr w:type="spellEnd"/>
      <w:r>
        <w:t>:</w:t>
      </w:r>
    </w:p>
    <w:p w14:paraId="3DBDD74F" w14:textId="77777777" w:rsidR="00964AFE" w:rsidRDefault="00964AFE">
      <w:pPr>
        <w:pStyle w:val="CommentText"/>
      </w:pPr>
    </w:p>
    <w:p w14:paraId="61BC3A82" w14:textId="77777777" w:rsidR="00964AFE" w:rsidRDefault="00964AFE" w:rsidP="00964AFE">
      <w:pPr>
        <w:pStyle w:val="CommentText"/>
      </w:pPr>
      <w:r>
        <w:t>@</w:t>
      </w:r>
      <w:proofErr w:type="gramStart"/>
      <w:r>
        <w:t>Manual{</w:t>
      </w:r>
      <w:proofErr w:type="gramEnd"/>
      <w:r>
        <w:t>,</w:t>
      </w:r>
    </w:p>
    <w:p w14:paraId="0D1D766E" w14:textId="77777777" w:rsidR="00964AFE" w:rsidRDefault="00964AFE" w:rsidP="00964AFE">
      <w:pPr>
        <w:pStyle w:val="CommentText"/>
      </w:pPr>
      <w:r>
        <w:t xml:space="preserve">    title = {R: A Language and Environment for Statistical Computing},</w:t>
      </w:r>
    </w:p>
    <w:p w14:paraId="3E550E56" w14:textId="77777777" w:rsidR="00964AFE" w:rsidRDefault="00964AFE" w:rsidP="00964AFE">
      <w:pPr>
        <w:pStyle w:val="CommentText"/>
      </w:pPr>
      <w:r>
        <w:t xml:space="preserve">    author = {{R Core Team}},</w:t>
      </w:r>
    </w:p>
    <w:p w14:paraId="6013D1CE" w14:textId="77777777" w:rsidR="00964AFE" w:rsidRDefault="00964AFE" w:rsidP="00964AFE">
      <w:pPr>
        <w:pStyle w:val="CommentText"/>
      </w:pPr>
      <w:r>
        <w:t xml:space="preserve">    organization = {R Foundation for Statistical Computing},</w:t>
      </w:r>
    </w:p>
    <w:p w14:paraId="7364C07F" w14:textId="77777777" w:rsidR="00964AFE" w:rsidRDefault="00964AFE" w:rsidP="00964AFE">
      <w:pPr>
        <w:pStyle w:val="CommentText"/>
      </w:pPr>
      <w:r>
        <w:t xml:space="preserve">    address = {Vienna, Austria},</w:t>
      </w:r>
    </w:p>
    <w:p w14:paraId="7B39C138" w14:textId="77777777" w:rsidR="00964AFE" w:rsidRDefault="00964AFE" w:rsidP="00964AFE">
      <w:pPr>
        <w:pStyle w:val="CommentText"/>
      </w:pPr>
      <w:r>
        <w:t xml:space="preserve">    year = {2021},</w:t>
      </w:r>
    </w:p>
    <w:p w14:paraId="71B66F90" w14:textId="77777777" w:rsidR="00964AFE" w:rsidRDefault="00964AFE" w:rsidP="00964AFE">
      <w:pPr>
        <w:pStyle w:val="CommentText"/>
      </w:pPr>
      <w:r>
        <w:t xml:space="preserve">    </w:t>
      </w:r>
      <w:proofErr w:type="spellStart"/>
      <w:r>
        <w:t>url</w:t>
      </w:r>
      <w:proofErr w:type="spellEnd"/>
      <w:r>
        <w:t xml:space="preserve"> = {https://www.R-project.org/},</w:t>
      </w:r>
    </w:p>
    <w:p w14:paraId="1ABEDF44" w14:textId="7EE2C8A4" w:rsidR="00964AFE" w:rsidRDefault="00964AFE" w:rsidP="00964AFE">
      <w:pPr>
        <w:pStyle w:val="CommentText"/>
      </w:pPr>
      <w:r>
        <w:t xml:space="preserve">  }</w:t>
      </w:r>
    </w:p>
  </w:comment>
  <w:comment w:id="76" w:author="Leonardo Mendes Bastos" w:date="2022-07-07T13:30:00Z" w:initials="LMB">
    <w:p w14:paraId="21B14764" w14:textId="1E26A0AA" w:rsidR="00E6384A" w:rsidRDefault="00964AFE">
      <w:pPr>
        <w:pStyle w:val="CommentText"/>
      </w:pPr>
      <w:r>
        <w:rPr>
          <w:rStyle w:val="CommentReference"/>
        </w:rPr>
        <w:annotationRef/>
      </w:r>
      <w:r w:rsidR="00E6384A">
        <w:t xml:space="preserve">Cite both </w:t>
      </w:r>
      <w:proofErr w:type="spellStart"/>
      <w:r w:rsidR="00E6384A">
        <w:t>bibtex</w:t>
      </w:r>
      <w:proofErr w:type="spellEnd"/>
      <w:r w:rsidR="00E6384A">
        <w:t xml:space="preserve"> and DOI below:</w:t>
      </w:r>
    </w:p>
    <w:p w14:paraId="4AEE5E8B" w14:textId="7CA3519E" w:rsidR="00E6384A" w:rsidRDefault="00E6384A">
      <w:pPr>
        <w:pStyle w:val="CommentText"/>
      </w:pPr>
    </w:p>
    <w:p w14:paraId="6E89849C" w14:textId="77777777" w:rsidR="00E6384A" w:rsidRDefault="00E6384A" w:rsidP="00E6384A">
      <w:pPr>
        <w:pStyle w:val="CommentText"/>
      </w:pPr>
      <w:r>
        <w:t>@</w:t>
      </w:r>
      <w:proofErr w:type="gramStart"/>
      <w:r>
        <w:t>Manual{</w:t>
      </w:r>
      <w:proofErr w:type="gramEnd"/>
      <w:r>
        <w:t>,</w:t>
      </w:r>
    </w:p>
    <w:p w14:paraId="2CB13A93" w14:textId="77777777" w:rsidR="00E6384A" w:rsidRDefault="00E6384A" w:rsidP="00E6384A">
      <w:pPr>
        <w:pStyle w:val="CommentText"/>
      </w:pPr>
      <w:r>
        <w:t xml:space="preserve">    title = {</w:t>
      </w:r>
      <w:proofErr w:type="spellStart"/>
      <w:r>
        <w:t>partykit</w:t>
      </w:r>
      <w:proofErr w:type="spellEnd"/>
      <w:r>
        <w:t xml:space="preserve">: A Toolkit for Recursive </w:t>
      </w:r>
      <w:proofErr w:type="spellStart"/>
      <w:r>
        <w:t>Partytioning</w:t>
      </w:r>
      <w:proofErr w:type="spellEnd"/>
      <w:r>
        <w:t>},</w:t>
      </w:r>
    </w:p>
    <w:p w14:paraId="2620F471" w14:textId="77777777" w:rsidR="00E6384A" w:rsidRDefault="00E6384A" w:rsidP="00E6384A">
      <w:pPr>
        <w:pStyle w:val="CommentText"/>
      </w:pPr>
      <w:r>
        <w:t xml:space="preserve">    author = {</w:t>
      </w:r>
      <w:proofErr w:type="spellStart"/>
      <w:r>
        <w:t>Torsten</w:t>
      </w:r>
      <w:proofErr w:type="spellEnd"/>
      <w:r>
        <w:t xml:space="preserve"> </w:t>
      </w:r>
      <w:proofErr w:type="spellStart"/>
      <w:r>
        <w:t>Hothorn</w:t>
      </w:r>
      <w:proofErr w:type="spellEnd"/>
      <w:r>
        <w:t xml:space="preserve"> and Achim </w:t>
      </w:r>
      <w:proofErr w:type="spellStart"/>
      <w:r>
        <w:t>Zeileis</w:t>
      </w:r>
      <w:proofErr w:type="spellEnd"/>
      <w:r>
        <w:t>},</w:t>
      </w:r>
    </w:p>
    <w:p w14:paraId="594E6120" w14:textId="77777777" w:rsidR="00E6384A" w:rsidRDefault="00E6384A" w:rsidP="00E6384A">
      <w:pPr>
        <w:pStyle w:val="CommentText"/>
      </w:pPr>
      <w:r>
        <w:t xml:space="preserve">    year = {2021},</w:t>
      </w:r>
    </w:p>
    <w:p w14:paraId="2EF0ECCE" w14:textId="77777777" w:rsidR="00E6384A" w:rsidRDefault="00E6384A" w:rsidP="00E6384A">
      <w:pPr>
        <w:pStyle w:val="CommentText"/>
      </w:pPr>
      <w:r>
        <w:t xml:space="preserve">    note = {R package version 1.2-15},</w:t>
      </w:r>
    </w:p>
    <w:p w14:paraId="6BB96F0E" w14:textId="77777777" w:rsidR="00E6384A" w:rsidRDefault="00E6384A" w:rsidP="00E6384A">
      <w:pPr>
        <w:pStyle w:val="CommentText"/>
      </w:pPr>
      <w:r>
        <w:t xml:space="preserve">    </w:t>
      </w:r>
      <w:proofErr w:type="spellStart"/>
      <w:r>
        <w:t>url</w:t>
      </w:r>
      <w:proofErr w:type="spellEnd"/>
      <w:r>
        <w:t xml:space="preserve"> = {https://CRAN.R-project.org/package=partykit},</w:t>
      </w:r>
    </w:p>
    <w:p w14:paraId="207F1475" w14:textId="51F32AB5" w:rsidR="00E6384A" w:rsidRDefault="00E6384A" w:rsidP="00E6384A">
      <w:pPr>
        <w:pStyle w:val="CommentText"/>
      </w:pPr>
      <w:r>
        <w:t xml:space="preserve">  }</w:t>
      </w:r>
    </w:p>
    <w:p w14:paraId="78BA4315" w14:textId="77777777" w:rsidR="00E6384A" w:rsidRDefault="00E6384A" w:rsidP="00E6384A">
      <w:pPr>
        <w:pStyle w:val="CommentText"/>
      </w:pPr>
    </w:p>
    <w:p w14:paraId="0A939021" w14:textId="2DC60B6E" w:rsidR="00964AFE" w:rsidRDefault="00964AFE">
      <w:pPr>
        <w:pStyle w:val="CommentText"/>
      </w:pPr>
      <w:r w:rsidRPr="00964AFE">
        <w:t>DOI: 10.1198/106186006X133933</w:t>
      </w:r>
    </w:p>
    <w:p w14:paraId="12151A22" w14:textId="7D99A673" w:rsidR="00964AFE" w:rsidRDefault="00964AF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45F80" w15:done="0"/>
  <w15:commentEx w15:paraId="1F50E595" w15:done="0"/>
  <w15:commentEx w15:paraId="5CF9DD00" w15:done="0"/>
  <w15:commentEx w15:paraId="1ABEDF44" w15:done="0"/>
  <w15:commentEx w15:paraId="12151A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71329B" w16cex:dateUtc="2022-07-07T14:23:00Z"/>
  <w16cex:commentExtensible w16cex:durableId="26715E0E" w16cex:dateUtc="2022-07-07T17:28:00Z"/>
  <w16cex:commentExtensible w16cex:durableId="26715E34" w16cex:dateUtc="2022-07-07T17:29:00Z"/>
  <w16cex:commentExtensible w16cex:durableId="26715E4E" w16cex:dateUtc="2022-07-07T17:29:00Z"/>
  <w16cex:commentExtensible w16cex:durableId="26715E6F" w16cex:dateUtc="2022-07-07T17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45F80" w16cid:durableId="2671329B"/>
  <w16cid:commentId w16cid:paraId="1F50E595" w16cid:durableId="26715E0E"/>
  <w16cid:commentId w16cid:paraId="5CF9DD00" w16cid:durableId="26715E34"/>
  <w16cid:commentId w16cid:paraId="1ABEDF44" w16cid:durableId="26715E4E"/>
  <w16cid:commentId w16cid:paraId="12151A22" w16cid:durableId="26715E6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nardo Mendes Bastos">
    <w15:presenceInfo w15:providerId="AD" w15:userId="S::lm52472@uga.edu::9fac022a-865d-4be1-ad17-3e3dddbef0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3"/>
    <w:rsid w:val="00074103"/>
    <w:rsid w:val="00123EC7"/>
    <w:rsid w:val="00147AAE"/>
    <w:rsid w:val="003D0DFA"/>
    <w:rsid w:val="004010D5"/>
    <w:rsid w:val="00487D08"/>
    <w:rsid w:val="0051762F"/>
    <w:rsid w:val="00527A81"/>
    <w:rsid w:val="00546568"/>
    <w:rsid w:val="0059728D"/>
    <w:rsid w:val="005A2895"/>
    <w:rsid w:val="0069128A"/>
    <w:rsid w:val="00714126"/>
    <w:rsid w:val="00714372"/>
    <w:rsid w:val="00753D0F"/>
    <w:rsid w:val="00795CB1"/>
    <w:rsid w:val="008373DE"/>
    <w:rsid w:val="009478AA"/>
    <w:rsid w:val="00964AFE"/>
    <w:rsid w:val="009F1B13"/>
    <w:rsid w:val="00AE33E8"/>
    <w:rsid w:val="00AE4285"/>
    <w:rsid w:val="00C57A73"/>
    <w:rsid w:val="00D22C25"/>
    <w:rsid w:val="00D5358A"/>
    <w:rsid w:val="00D5798A"/>
    <w:rsid w:val="00DB26FB"/>
    <w:rsid w:val="00E53CD2"/>
    <w:rsid w:val="00E57F79"/>
    <w:rsid w:val="00E6384A"/>
    <w:rsid w:val="00E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B42C"/>
  <w15:chartTrackingRefBased/>
  <w15:docId w15:val="{EF13E0F4-F060-44C5-9778-9B99CD6A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2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2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2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2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26F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B26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Weisberger</dc:creator>
  <cp:keywords/>
  <dc:description/>
  <cp:lastModifiedBy>Leonardo Mendes Bastos</cp:lastModifiedBy>
  <cp:revision>9</cp:revision>
  <dcterms:created xsi:type="dcterms:W3CDTF">2022-04-27T12:00:00Z</dcterms:created>
  <dcterms:modified xsi:type="dcterms:W3CDTF">2022-07-07T17:31:00Z</dcterms:modified>
</cp:coreProperties>
</file>